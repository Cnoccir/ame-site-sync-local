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r6zsa5k5dvv" w:id="0"/>
      <w:bookmarkEnd w:id="0"/>
      <w:r w:rsidDel="00000000" w:rsidR="00000000" w:rsidRPr="00000000">
        <w:rPr>
          <w:b w:val="1"/>
          <w:sz w:val="46"/>
          <w:szCs w:val="46"/>
          <w:rtl w:val="0"/>
        </w:rPr>
        <w:t xml:space="preserve">HVAC Controls Service - Data Collection Wireframe</w:t>
      </w:r>
    </w:p>
    <w:p w:rsidR="00000000" w:rsidDel="00000000" w:rsidP="00000000" w:rsidRDefault="00000000" w:rsidRPr="00000000" w14:paraId="00000002">
      <w:pPr>
        <w:spacing w:after="240" w:before="240" w:lineRule="auto"/>
        <w:rPr/>
      </w:pPr>
      <w:commentRangeStart w:id="0"/>
      <w:r w:rsidDel="00000000" w:rsidR="00000000" w:rsidRPr="00000000">
        <w:rPr>
          <w:b w:val="1"/>
          <w:rtl w:val="0"/>
        </w:rPr>
        <w:t xml:space="preserve">Objective:</w:t>
      </w:r>
      <w:r w:rsidDel="00000000" w:rsidR="00000000" w:rsidRPr="00000000">
        <w:rPr>
          <w:rtl w:val="0"/>
        </w:rPr>
        <w:t xml:space="preserve"> This document is a collaborative starting point to define the essential data we need to collect for new service contracts, including project handoffs and bulk system data. The goal is to use team feedback to build a foundational data set that will eventually become our standard process.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k7r6f79qajq" w:id="1"/>
      <w:bookmarkEnd w:id="1"/>
      <w:r w:rsidDel="00000000" w:rsidR="00000000" w:rsidRPr="00000000">
        <w:rPr>
          <w:b w:val="1"/>
          <w:sz w:val="34"/>
          <w:szCs w:val="34"/>
          <w:rtl w:val="0"/>
        </w:rPr>
        <w:t xml:space="preserve">Section 1: Core Job &amp; Site Information</w:t>
      </w:r>
    </w:p>
    <w:p w:rsidR="00000000" w:rsidDel="00000000" w:rsidP="00000000" w:rsidRDefault="00000000" w:rsidRPr="00000000" w14:paraId="00000004">
      <w:pPr>
        <w:spacing w:after="240" w:before="240" w:lineRule="auto"/>
        <w:rPr/>
      </w:pPr>
      <w:r w:rsidDel="00000000" w:rsidR="00000000" w:rsidRPr="00000000">
        <w:rPr>
          <w:rtl w:val="0"/>
        </w:rPr>
        <w:t xml:space="preserve">This section covers the absolute basics needed to identify and track the job.</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Customer Name:</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Site Name / Identifier:</w:t>
      </w:r>
      <w:r w:rsidDel="00000000" w:rsidR="00000000" w:rsidRPr="00000000">
        <w:rPr>
          <w:rtl w:val="0"/>
        </w:rPr>
        <w:t xml:space="preserve"> (e.g., "Main Campus," "Downtown Office")</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Site Address:</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Job / Contract Number:</w:t>
      </w:r>
    </w:p>
    <w:p w:rsidR="00000000" w:rsidDel="00000000" w:rsidP="00000000" w:rsidRDefault="00000000" w:rsidRPr="00000000" w14:paraId="00000009">
      <w:pPr>
        <w:numPr>
          <w:ilvl w:val="0"/>
          <w:numId w:val="8"/>
        </w:numPr>
        <w:spacing w:after="0" w:afterAutospacing="0" w:before="0" w:beforeAutospacing="0" w:lineRule="auto"/>
        <w:ind w:left="720" w:hanging="360"/>
      </w:pPr>
      <w:commentRangeStart w:id="1"/>
      <w:r w:rsidDel="00000000" w:rsidR="00000000" w:rsidRPr="00000000">
        <w:rPr>
          <w:b w:val="1"/>
          <w:rtl w:val="0"/>
        </w:rPr>
        <w:t xml:space="preserve">Assigned Technician(s):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numPr>
          <w:ilvl w:val="0"/>
          <w:numId w:val="8"/>
        </w:numPr>
        <w:spacing w:after="0" w:afterAutospacing="0" w:before="0" w:beforeAutospacing="0" w:lineRule="auto"/>
        <w:ind w:left="720" w:hanging="360"/>
        <w:pPrChange w:author="Robert Lee (Rob)" w:id="0" w:date="2025-08-21T02:40:16Z">
          <w:pPr>
            <w:numPr>
              <w:ilvl w:val="0"/>
              <w:numId w:val="8"/>
            </w:numPr>
            <w:spacing w:after="240" w:before="240" w:lineRule="auto"/>
            <w:ind w:left="720" w:hanging="360"/>
          </w:pPr>
        </w:pPrChange>
      </w:pPr>
      <w:commentRangeStart w:id="2"/>
      <w:commentRangeEnd w:id="2"/>
      <w:r w:rsidDel="00000000" w:rsidR="00000000" w:rsidRPr="00000000">
        <w:commentReference w:id="2"/>
      </w:r>
      <w:r w:rsidDel="00000000" w:rsidR="00000000" w:rsidRPr="00000000">
        <w:rPr>
          <w:b w:val="1"/>
          <w:strike w:val="1"/>
          <w:rtl w:val="0"/>
          <w:rPrChange w:author="Robert Lee (Rob)" w:id="0" w:date="2025-08-21T02:40:16Z">
            <w:rPr>
              <w:b w:val="1"/>
            </w:rPr>
          </w:rPrChange>
        </w:rPr>
        <w:t xml:space="preserve">Date of Initial Visit:</w:t>
      </w:r>
    </w:p>
    <w:p w:rsidR="00000000" w:rsidDel="00000000" w:rsidP="00000000" w:rsidRDefault="00000000" w:rsidRPr="00000000" w14:paraId="0000000B">
      <w:pPr>
        <w:numPr>
          <w:ilvl w:val="0"/>
          <w:numId w:val="8"/>
        </w:numPr>
        <w:spacing w:after="240" w:before="0" w:beforeAutospacing="0" w:lineRule="auto"/>
        <w:ind w:left="720" w:hanging="360"/>
      </w:pPr>
      <w:ins w:author="Robert Lee (Rob)" w:id="1" w:date="2025-08-21T02:44:12Z">
        <w:r w:rsidDel="00000000" w:rsidR="00000000" w:rsidRPr="00000000">
          <w:rPr>
            <w:b w:val="1"/>
            <w:strike w:val="1"/>
            <w:rtl w:val="0"/>
            <w:rPrChange w:author="Robert Lee (Rob)" w:id="0" w:date="2025-08-21T02:40:16Z">
              <w:rPr>
                <w:b w:val="1"/>
              </w:rPr>
            </w:rPrChange>
          </w:rPr>
          <w:t xml:space="preserve">Contract</w:t>
        </w:r>
      </w:ins>
      <w:del w:author="Robert Lee (Rob)" w:id="1" w:date="2025-08-21T02:44:12Z">
        <w:r w:rsidDel="00000000" w:rsidR="00000000" w:rsidRPr="00000000">
          <w:rPr>
            <w:b w:val="1"/>
            <w:rtl w:val="0"/>
            <w:rPrChange w:author="Robert Lee (Rob)" w:id="2" w:date="2025-08-21T02:44:12Z">
              <w:rPr>
                <w:b w:val="1"/>
              </w:rPr>
            </w:rPrChange>
          </w:rPr>
          <w:delText xml:space="preserve">Service Tier</w:delText>
        </w:r>
      </w:del>
      <w:r w:rsidDel="00000000" w:rsidR="00000000" w:rsidRPr="00000000">
        <w:rPr>
          <w:b w:val="1"/>
          <w:rtl w:val="0"/>
        </w:rPr>
        <w:t xml:space="preserve">:</w:t>
      </w:r>
      <w:r w:rsidDel="00000000" w:rsidR="00000000" w:rsidRPr="00000000">
        <w:rPr>
          <w:rtl w:val="0"/>
        </w:rPr>
        <w:t xml:space="preserve"> (e.g., CORE, ASSURE, GUARDIAN)</w:t>
      </w:r>
      <w:ins w:author="Raymond Nocciolo" w:id="3" w:date="2025-08-18T18:54:51Z">
        <w:commentRangeStart w:id="3"/>
        <w:r w:rsidDel="00000000" w:rsidR="00000000" w:rsidRPr="00000000">
          <w:rPr>
            <w:rtl w:val="0"/>
          </w:rPr>
          <w:t xml:space="preserve"> *Based on the </w:t>
        </w:r>
        <w:commentRangeStart w:id="3"/>
        <w:commentRangeEnd w:id="3"/>
        <w:r w:rsidDel="00000000" w:rsidR="00000000" w:rsidRPr="00000000">
          <w:commentReference w:id="3"/>
        </w:r>
        <w:r w:rsidDel="00000000" w:rsidR="00000000" w:rsidRPr="00000000">
          <w:rPr>
            <w:rtl w:val="0"/>
            <w:rPrChange w:author="Raymond Nocciolo" w:id="4" w:date="2025-08-18T18:54:51Z">
              <w:rPr/>
            </w:rPrChange>
          </w:rPr>
          <w:t xml:space="preserve">Infographic</w:t>
        </w:r>
        <w:r w:rsidDel="00000000" w:rsidR="00000000" w:rsidRPr="00000000">
          <w:rPr>
            <w:rtl w:val="0"/>
          </w:rPr>
          <w:t xml:space="preserve"> I </w:t>
        </w:r>
        <w:r w:rsidDel="00000000" w:rsidR="00000000" w:rsidRPr="00000000">
          <w:rPr>
            <w:rtl w:val="0"/>
            <w:rPrChange w:author="Raymond Nocciolo" w:id="4" w:date="2025-08-18T18:54:51Z">
              <w:rPr/>
            </w:rPrChange>
          </w:rPr>
          <w:t xml:space="preserve">provided, obviously</w:t>
        </w:r>
        <w:r w:rsidDel="00000000" w:rsidR="00000000" w:rsidRPr="00000000">
          <w:rPr>
            <w:rtl w:val="0"/>
          </w:rPr>
          <w:t xml:space="preserve"> not mandatory but there needs to be </w:t>
        </w:r>
        <w:r w:rsidDel="00000000" w:rsidR="00000000" w:rsidRPr="00000000">
          <w:rPr>
            <w:rtl w:val="0"/>
            <w:rPrChange w:author="Raymond Nocciolo" w:id="4" w:date="2025-08-18T18:54:51Z">
              <w:rPr/>
            </w:rPrChange>
          </w:rPr>
          <w:t xml:space="preserve">a mechanism</w:t>
        </w:r>
        <w:r w:rsidDel="00000000" w:rsidR="00000000" w:rsidRPr="00000000">
          <w:rPr>
            <w:rtl w:val="0"/>
          </w:rPr>
          <w:t xml:space="preserve"> for a basic or </w:t>
        </w:r>
        <w:r w:rsidDel="00000000" w:rsidR="00000000" w:rsidRPr="00000000">
          <w:rPr>
            <w:rtl w:val="0"/>
            <w:rPrChange w:author="Raymond Nocciolo" w:id="4" w:date="2025-08-18T18:54:51Z">
              <w:rPr/>
            </w:rPrChange>
          </w:rPr>
          <w:t xml:space="preserve">advanced</w:t>
        </w:r>
        <w:r w:rsidDel="00000000" w:rsidR="00000000" w:rsidRPr="00000000">
          <w:rPr>
            <w:rtl w:val="0"/>
          </w:rPr>
          <w:t xml:space="preserve"> client due to the service </w:t>
        </w:r>
        <w:r w:rsidDel="00000000" w:rsidR="00000000" w:rsidRPr="00000000">
          <w:rPr>
            <w:rtl w:val="0"/>
            <w:rPrChange w:author="Raymond Nocciolo" w:id="4" w:date="2025-08-18T18:54:51Z">
              <w:rPr/>
            </w:rPrChange>
          </w:rPr>
          <w:t xml:space="preserve">they're</w:t>
        </w:r>
        <w:r w:rsidDel="00000000" w:rsidR="00000000" w:rsidRPr="00000000">
          <w:rPr>
            <w:rtl w:val="0"/>
          </w:rPr>
          <w:t xml:space="preserve"> expecting. </w:t>
        </w:r>
      </w:ins>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v9pqbsv77xp8" w:id="2"/>
      <w:bookmarkEnd w:id="2"/>
      <w:r w:rsidDel="00000000" w:rsidR="00000000" w:rsidRPr="00000000">
        <w:rPr>
          <w:b w:val="1"/>
          <w:color w:val="000000"/>
          <w:sz w:val="22"/>
          <w:szCs w:val="22"/>
          <w:rtl w:val="0"/>
        </w:rPr>
        <w:t xml:space="preserve">Team Feedback &amp; Discussion (Section 1):</w:t>
      </w:r>
    </w:p>
    <w:p w:rsidR="00000000" w:rsidDel="00000000" w:rsidP="00000000" w:rsidRDefault="00000000" w:rsidRPr="00000000" w14:paraId="0000000D">
      <w:pPr>
        <w:numPr>
          <w:ilvl w:val="0"/>
          <w:numId w:val="11"/>
        </w:numPr>
        <w:spacing w:after="0" w:afterAutospacing="0" w:before="240" w:lineRule="auto"/>
        <w:ind w:left="720" w:hanging="360"/>
        <w:rPr>
          <w:ins w:author="Robert Lee (Rob)" w:id="5" w:date="2025-08-21T02:45:10Z"/>
        </w:rPr>
      </w:pPr>
      <w:r w:rsidDel="00000000" w:rsidR="00000000" w:rsidRPr="00000000">
        <w:rPr>
          <w:i w:val="1"/>
          <w:rtl w:val="0"/>
        </w:rPr>
        <w:t xml:space="preserve">Is "Job / Contract Number" the best identifier, or should we use something else?</w:t>
      </w:r>
      <w:ins w:author="Robert Lee (Rob)" w:id="5" w:date="2025-08-21T02:45:10Z">
        <w:r w:rsidDel="00000000" w:rsidR="00000000" w:rsidRPr="00000000">
          <w:rPr>
            <w:rtl w:val="0"/>
          </w:rPr>
        </w:r>
      </w:ins>
    </w:p>
    <w:p w:rsidR="00000000" w:rsidDel="00000000" w:rsidP="00000000" w:rsidRDefault="00000000" w:rsidRPr="00000000" w14:paraId="0000000E">
      <w:pPr>
        <w:numPr>
          <w:ilvl w:val="1"/>
          <w:numId w:val="11"/>
        </w:numPr>
        <w:spacing w:after="0" w:afterAutospacing="0" w:before="0" w:beforeAutospacing="0" w:lineRule="auto"/>
        <w:ind w:left="1440" w:hanging="360"/>
        <w:rPr>
          <w:ins w:author="Robert Lee (Rob)" w:id="5" w:date="2025-08-21T02:45:10Z"/>
          <w:i w:val="1"/>
          <w:u w:val="none"/>
        </w:rPr>
      </w:pPr>
      <w:ins w:author="Robert Lee (Rob)" w:id="5" w:date="2025-08-21T02:45:10Z">
        <w:r w:rsidDel="00000000" w:rsidR="00000000" w:rsidRPr="00000000">
          <w:rPr>
            <w:i w:val="1"/>
            <w:rtl w:val="0"/>
          </w:rPr>
          <w:t xml:space="preserve">My thought is that we should have a </w:t>
        </w:r>
        <w:r w:rsidDel="00000000" w:rsidR="00000000" w:rsidRPr="00000000">
          <w:rPr>
            <w:b w:val="1"/>
            <w:i w:val="1"/>
            <w:rtl w:val="0"/>
            <w:rPrChange w:author="Robert Lee (Rob)" w:id="6" w:date="2025-08-21T02:45:10Z">
              <w:rPr>
                <w:i w:val="1"/>
              </w:rPr>
            </w:rPrChange>
          </w:rPr>
          <w:t xml:space="preserve">nick name</w:t>
        </w:r>
        <w:r w:rsidDel="00000000" w:rsidR="00000000" w:rsidRPr="00000000">
          <w:rPr>
            <w:i w:val="1"/>
            <w:rtl w:val="0"/>
          </w:rPr>
          <w:t xml:space="preserve">, kinda already do for alot of places, they are quick to refer to</w:t>
        </w:r>
      </w:ins>
    </w:p>
    <w:p w:rsidR="00000000" w:rsidDel="00000000" w:rsidP="00000000" w:rsidRDefault="00000000" w:rsidRPr="00000000" w14:paraId="0000000F">
      <w:pPr>
        <w:numPr>
          <w:ilvl w:val="2"/>
          <w:numId w:val="11"/>
        </w:numPr>
        <w:spacing w:after="0" w:afterAutospacing="0" w:before="0" w:beforeAutospacing="0" w:lineRule="auto"/>
        <w:ind w:left="2160" w:hanging="360"/>
        <w:rPr>
          <w:ins w:author="Robert Lee (Rob)" w:id="5" w:date="2025-08-21T02:45:10Z"/>
          <w:i w:val="1"/>
          <w:u w:val="none"/>
        </w:rPr>
      </w:pPr>
      <w:ins w:author="Robert Lee (Rob)" w:id="5" w:date="2025-08-21T02:45:10Z">
        <w:r w:rsidDel="00000000" w:rsidR="00000000" w:rsidRPr="00000000">
          <w:rPr>
            <w:i w:val="1"/>
            <w:rtl w:val="0"/>
          </w:rPr>
          <w:t xml:space="preserve">Problem with job numbers is that i think the way the system is now they keep changing</w:t>
        </w:r>
      </w:ins>
    </w:p>
    <w:p w:rsidR="00000000" w:rsidDel="00000000" w:rsidP="00000000" w:rsidRDefault="00000000" w:rsidRPr="00000000" w14:paraId="00000010">
      <w:pPr>
        <w:numPr>
          <w:ilvl w:val="2"/>
          <w:numId w:val="11"/>
        </w:numPr>
        <w:spacing w:after="0" w:afterAutospacing="0" w:before="0" w:beforeAutospacing="0" w:lineRule="auto"/>
        <w:ind w:left="2160" w:hanging="360"/>
        <w:rPr>
          <w:ins w:author="Robert Lee (Rob)" w:id="5" w:date="2025-08-21T02:45:10Z"/>
          <w:i w:val="1"/>
          <w:u w:val="none"/>
        </w:rPr>
      </w:pPr>
      <w:ins w:author="Robert Lee (Rob)" w:id="5" w:date="2025-08-21T02:45:10Z">
        <w:r w:rsidDel="00000000" w:rsidR="00000000" w:rsidRPr="00000000">
          <w:rPr>
            <w:i w:val="1"/>
            <w:rtl w:val="0"/>
          </w:rPr>
          <w:t xml:space="preserve">Contract number as well?</w:t>
        </w:r>
      </w:ins>
    </w:p>
    <w:p w:rsidR="00000000" w:rsidDel="00000000" w:rsidP="00000000" w:rsidRDefault="00000000" w:rsidRPr="00000000" w14:paraId="00000011">
      <w:pPr>
        <w:numPr>
          <w:ilvl w:val="2"/>
          <w:numId w:val="11"/>
        </w:numPr>
        <w:spacing w:after="240" w:before="0" w:beforeAutospacing="0" w:lineRule="auto"/>
        <w:ind w:left="2160" w:hanging="360"/>
        <w:pPrChange w:author="Robert Lee (Rob)" w:id="0" w:date="2025-08-21T02:45:10Z">
          <w:pPr>
            <w:numPr>
              <w:ilvl w:val="0"/>
              <w:numId w:val="11"/>
            </w:numPr>
            <w:spacing w:after="240" w:before="240" w:lineRule="auto"/>
            <w:ind w:left="720" w:hanging="360"/>
          </w:pPr>
        </w:pPrChange>
      </w:pPr>
      <w:ins w:author="Robert Lee (Rob)" w:id="5" w:date="2025-08-21T02:45:10Z">
        <w:r w:rsidDel="00000000" w:rsidR="00000000" w:rsidRPr="00000000">
          <w:rPr>
            <w:i w:val="1"/>
            <w:rtl w:val="0"/>
          </w:rPr>
          <w:t xml:space="preserve">I almost want a unique </w:t>
        </w:r>
        <w:r w:rsidDel="00000000" w:rsidR="00000000" w:rsidRPr="00000000">
          <w:rPr>
            <w:b w:val="1"/>
            <w:i w:val="1"/>
            <w:rtl w:val="0"/>
            <w:rPrChange w:author="Robert Lee (Rob)" w:id="6" w:date="2025-08-21T02:45:10Z">
              <w:rPr>
                <w:i w:val="1"/>
              </w:rPr>
            </w:rPrChange>
          </w:rPr>
          <w:t xml:space="preserve">Site Number</w:t>
        </w:r>
        <w:r w:rsidDel="00000000" w:rsidR="00000000" w:rsidRPr="00000000">
          <w:rPr>
            <w:i w:val="1"/>
            <w:rtl w:val="0"/>
          </w:rPr>
          <w:t xml:space="preserve">; something that stays with the site, and the contracts can come and go, at times we have sites that doesn’t have a contract and they only call for T&amp;M, but then sometimes we </w:t>
        </w:r>
        <w:r w:rsidDel="00000000" w:rsidR="00000000" w:rsidRPr="00000000">
          <w:rPr>
            <w:i w:val="1"/>
            <w:rtl w:val="0"/>
            <w:rPrChange w:author="Robert Lee (Rob)" w:id="6" w:date="2025-08-21T02:45:10Z">
              <w:rPr>
                <w:i w:val="1"/>
              </w:rPr>
            </w:rPrChange>
          </w:rPr>
          <w:t xml:space="preserve">convince</w:t>
        </w:r>
        <w:r w:rsidDel="00000000" w:rsidR="00000000" w:rsidRPr="00000000">
          <w:rPr>
            <w:i w:val="1"/>
            <w:rtl w:val="0"/>
          </w:rPr>
          <w:t xml:space="preserve"> them to get a contract</w:t>
        </w:r>
      </w:ins>
      <w:r w:rsidDel="00000000" w:rsidR="00000000" w:rsidRPr="00000000">
        <w:rPr>
          <w:rtl w:val="0"/>
        </w:rPr>
      </w:r>
    </w:p>
    <w:p w:rsidR="00000000" w:rsidDel="00000000" w:rsidP="00000000" w:rsidRDefault="00000000" w:rsidRPr="00000000" w14:paraId="00000012">
      <w:pPr>
        <w:spacing w:after="240" w:before="240" w:lineRule="auto"/>
        <w:rPr>
          <w:ins w:author="John Signori" w:id="7" w:date="2025-08-21T15:25:01Z"/>
          <w:i w:val="1"/>
        </w:rPr>
      </w:pPr>
      <w:r w:rsidDel="00000000" w:rsidR="00000000" w:rsidRPr="00000000">
        <w:rPr>
          <w:i w:val="1"/>
          <w:rtl w:val="0"/>
        </w:rPr>
        <w:t xml:space="preserve">What other high-level information is consistently missing when you start a new job?</w:t>
      </w:r>
      <w:ins w:author="John Signori" w:id="7" w:date="2025-08-21T15:25:01Z">
        <w:r w:rsidDel="00000000" w:rsidR="00000000" w:rsidRPr="00000000">
          <w:rPr>
            <w:rtl w:val="0"/>
          </w:rPr>
        </w:r>
      </w:ins>
    </w:p>
    <w:p w:rsidR="00000000" w:rsidDel="00000000" w:rsidP="00000000" w:rsidRDefault="00000000" w:rsidRPr="00000000" w14:paraId="00000013">
      <w:pPr>
        <w:numPr>
          <w:ilvl w:val="0"/>
          <w:numId w:val="7"/>
        </w:numPr>
        <w:spacing w:after="0" w:afterAutospacing="0" w:before="240" w:lineRule="auto"/>
        <w:ind w:left="720" w:hanging="360"/>
        <w:rPr>
          <w:ins w:author="John Signori" w:id="7" w:date="2025-08-21T15:25:01Z"/>
          <w:i w:val="1"/>
          <w:color w:val="6aa84f"/>
        </w:rPr>
      </w:pPr>
      <w:ins w:author="John Signori" w:id="7" w:date="2025-08-21T15:25:01Z">
        <w:r w:rsidDel="00000000" w:rsidR="00000000" w:rsidRPr="00000000">
          <w:rPr>
            <w:i w:val="1"/>
            <w:rtl w:val="0"/>
          </w:rPr>
          <w:t xml:space="preserve">Need to know what main system is on site, N4, FX, a mix of ALC, EBI Honeywell, etc. </w:t>
        </w:r>
      </w:ins>
    </w:p>
    <w:p w:rsidR="00000000" w:rsidDel="00000000" w:rsidP="00000000" w:rsidRDefault="00000000" w:rsidRPr="00000000" w14:paraId="00000014">
      <w:pPr>
        <w:numPr>
          <w:ilvl w:val="0"/>
          <w:numId w:val="11"/>
        </w:numPr>
        <w:spacing w:after="240" w:before="0" w:beforeAutospacing="0" w:lineRule="auto"/>
        <w:ind w:left="720" w:hanging="360"/>
        <w:rPr>
          <w:del w:author="John Signori" w:id="7" w:date="2025-08-21T15:25:01Z"/>
        </w:rPr>
      </w:pPr>
      <w:del w:author="John Signori" w:id="7" w:date="2025-08-21T15:25:01Z">
        <w:r w:rsidDel="00000000" w:rsidR="00000000" w:rsidRPr="00000000">
          <w:rPr>
            <w:rtl w:val="0"/>
          </w:rPr>
        </w:r>
      </w:del>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xswr0rrl87hs" w:id="3"/>
      <w:bookmarkEnd w:id="3"/>
      <w:r w:rsidDel="00000000" w:rsidR="00000000" w:rsidRPr="00000000">
        <w:rPr>
          <w:b w:val="1"/>
          <w:sz w:val="34"/>
          <w:szCs w:val="34"/>
          <w:rtl w:val="0"/>
        </w:rPr>
        <w:t xml:space="preserve">Section 2: Project-to-Service Handoff Documentation</w:t>
      </w:r>
    </w:p>
    <w:p w:rsidR="00000000" w:rsidDel="00000000" w:rsidP="00000000" w:rsidRDefault="00000000" w:rsidRPr="00000000" w14:paraId="00000016">
      <w:pPr>
        <w:spacing w:after="240" w:before="240" w:lineRule="auto"/>
        <w:rPr/>
      </w:pPr>
      <w:r w:rsidDel="00000000" w:rsidR="00000000" w:rsidRPr="00000000">
        <w:rPr>
          <w:rtl w:val="0"/>
        </w:rPr>
        <w:t xml:space="preserve">For sites previously installed by our operations team. This is the essential package the service team should receive.</w:t>
      </w:r>
    </w:p>
    <w:p w:rsidR="00000000" w:rsidDel="00000000" w:rsidP="00000000" w:rsidRDefault="00000000" w:rsidRPr="00000000" w14:paraId="00000017">
      <w:pPr>
        <w:numPr>
          <w:ilvl w:val="0"/>
          <w:numId w:val="3"/>
        </w:numPr>
        <w:spacing w:after="0" w:afterAutospacing="0" w:before="240" w:lineRule="auto"/>
        <w:ind w:left="720" w:hanging="360"/>
      </w:pPr>
      <w:commentRangeStart w:id="4"/>
      <w:r w:rsidDel="00000000" w:rsidR="00000000" w:rsidRPr="00000000">
        <w:rPr>
          <w:b w:val="1"/>
          <w:rtl w:val="0"/>
        </w:rPr>
        <w:t xml:space="preserve">Link to Project Folder:</w:t>
      </w:r>
      <w:r w:rsidDel="00000000" w:rsidR="00000000" w:rsidRPr="00000000">
        <w:rPr>
          <w:rtl w:val="0"/>
        </w:rPr>
        <w:t xml:space="preserve"> (e.g., SharePoint, Network Drive)</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Original Project Manager &amp; Lead Technician(s):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As-Built Drawings:</w:t>
      </w:r>
      <w:r w:rsidDel="00000000" w:rsidR="00000000" w:rsidRPr="00000000">
        <w:rPr>
          <w:rtl w:val="0"/>
        </w:rPr>
        <w:t xml:space="preserve"> (Mechanical and Controls)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Floor Plans:</w:t>
      </w:r>
      <w:r w:rsidDel="00000000" w:rsidR="00000000" w:rsidRPr="00000000">
        <w:rPr>
          <w:rtl w:val="0"/>
        </w:rPr>
        <w:t xml:space="preserve"> (Showing equipment and panel locations)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Sequence of Operations (SOO):</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Submittals:</w:t>
      </w:r>
      <w:r w:rsidDel="00000000" w:rsidR="00000000" w:rsidRPr="00000000">
        <w:rPr>
          <w:rtl w:val="0"/>
        </w:rPr>
        <w:t xml:space="preserve"> (For all major equipment and controllers)</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b w:val="1"/>
          <w:rtl w:val="0"/>
        </w:rPr>
        <w:t xml:space="preserve">Network Architecture Diagram: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lbon5r49o4ee" w:id="4"/>
      <w:bookmarkEnd w:id="4"/>
      <w:r w:rsidDel="00000000" w:rsidR="00000000" w:rsidRPr="00000000">
        <w:rPr>
          <w:b w:val="1"/>
          <w:color w:val="000000"/>
          <w:sz w:val="22"/>
          <w:szCs w:val="22"/>
          <w:rtl w:val="0"/>
        </w:rPr>
        <w:t xml:space="preserve">Team Feedback &amp; Discussion (Section 2):</w:t>
      </w:r>
    </w:p>
    <w:p w:rsidR="00000000" w:rsidDel="00000000" w:rsidP="00000000" w:rsidRDefault="00000000" w:rsidRPr="00000000" w14:paraId="0000001F">
      <w:pPr>
        <w:numPr>
          <w:ilvl w:val="0"/>
          <w:numId w:val="13"/>
        </w:numPr>
        <w:spacing w:after="0" w:afterAutospacing="0" w:before="240" w:lineRule="auto"/>
        <w:ind w:left="720" w:hanging="360"/>
        <w:rPr>
          <w:ins w:author="Robert Lee (Rob)" w:id="8" w:date="2025-08-21T02:48:47Z"/>
        </w:rPr>
      </w:pPr>
      <w:r w:rsidDel="00000000" w:rsidR="00000000" w:rsidRPr="00000000">
        <w:rPr>
          <w:i w:val="1"/>
          <w:rtl w:val="0"/>
        </w:rPr>
        <w:t xml:space="preserve">What is the #1 document you wish you had from the project team on day one?</w:t>
      </w:r>
      <w:ins w:author="Robert Lee (Rob)" w:id="8" w:date="2025-08-21T02:48:47Z">
        <w:r w:rsidDel="00000000" w:rsidR="00000000" w:rsidRPr="00000000">
          <w:rPr>
            <w:rtl w:val="0"/>
          </w:rPr>
        </w:r>
      </w:ins>
    </w:p>
    <w:p w:rsidR="00000000" w:rsidDel="00000000" w:rsidP="00000000" w:rsidRDefault="00000000" w:rsidRPr="00000000" w14:paraId="00000020">
      <w:pPr>
        <w:numPr>
          <w:ilvl w:val="1"/>
          <w:numId w:val="13"/>
        </w:numPr>
        <w:spacing w:after="0" w:afterAutospacing="0" w:before="0" w:beforeAutospacing="0" w:lineRule="auto"/>
        <w:ind w:left="1440" w:hanging="360"/>
        <w:pPrChange w:author="Robert Lee (Rob)" w:id="0" w:date="2025-08-21T02:48:47Z">
          <w:pPr>
            <w:numPr>
              <w:ilvl w:val="0"/>
              <w:numId w:val="13"/>
            </w:numPr>
            <w:spacing w:after="240" w:before="240" w:lineRule="auto"/>
            <w:ind w:left="720" w:hanging="360"/>
          </w:pPr>
        </w:pPrChange>
      </w:pPr>
      <w:ins w:author="Robert Lee (Rob)" w:id="8" w:date="2025-08-21T02:48:47Z">
        <w:r w:rsidDel="00000000" w:rsidR="00000000" w:rsidRPr="00000000">
          <w:rPr>
            <w:i w:val="1"/>
            <w:rtl w:val="0"/>
          </w:rPr>
          <w:t xml:space="preserve">Submittal with Floor plan, submittal first</w:t>
        </w:r>
      </w:ins>
      <w:r w:rsidDel="00000000" w:rsidR="00000000" w:rsidRPr="00000000">
        <w:rPr>
          <w:rtl w:val="0"/>
        </w:rPr>
      </w:r>
    </w:p>
    <w:p w:rsidR="00000000" w:rsidDel="00000000" w:rsidP="00000000" w:rsidRDefault="00000000" w:rsidRPr="00000000" w14:paraId="00000021">
      <w:pPr>
        <w:numPr>
          <w:ilvl w:val="0"/>
          <w:numId w:val="13"/>
        </w:numPr>
        <w:spacing w:after="0" w:afterAutospacing="0" w:before="0" w:beforeAutospacing="0" w:lineRule="auto"/>
        <w:ind w:left="720" w:hanging="360"/>
        <w:rPr>
          <w:ins w:author="Robert Lee (Rob)" w:id="10" w:date="2025-08-21T02:49:16Z"/>
        </w:rPr>
      </w:pPr>
      <w:r w:rsidDel="00000000" w:rsidR="00000000" w:rsidRPr="00000000">
        <w:rPr>
          <w:i w:val="1"/>
          <w:rtl w:val="0"/>
        </w:rPr>
        <w:t xml:space="preserve">How should we handle cases where this documentation is incomplete or missing?</w:t>
      </w:r>
      <w:ins w:author="Robert Lee (Rob)" w:id="10" w:date="2025-08-21T02:49:16Z">
        <w:commentRangeStart w:id="5"/>
        <w:r w:rsidDel="00000000" w:rsidR="00000000" w:rsidRPr="00000000">
          <w:rPr>
            <w:rtl w:val="0"/>
          </w:rPr>
        </w:r>
      </w:ins>
    </w:p>
    <w:p w:rsidR="00000000" w:rsidDel="00000000" w:rsidP="00000000" w:rsidRDefault="00000000" w:rsidRPr="00000000" w14:paraId="00000022">
      <w:pPr>
        <w:numPr>
          <w:ilvl w:val="1"/>
          <w:numId w:val="13"/>
        </w:numPr>
        <w:spacing w:after="0" w:afterAutospacing="0" w:before="0" w:beforeAutospacing="0" w:lineRule="auto"/>
        <w:ind w:left="1440" w:hanging="360"/>
        <w:rPr>
          <w:ins w:author="Robert Lee (Rob)" w:id="10" w:date="2025-08-21T02:49:16Z"/>
          <w:i w:val="1"/>
          <w:u w:val="none"/>
        </w:rPr>
      </w:pPr>
      <w:ins w:author="Robert Lee (Rob)" w:id="10" w:date="2025-08-21T02:49:16Z">
        <w:r w:rsidDel="00000000" w:rsidR="00000000" w:rsidRPr="00000000">
          <w:rPr>
            <w:i w:val="1"/>
            <w:rtl w:val="0"/>
          </w:rPr>
          <w:t xml:space="preserve">To have a foreword from the PM would be a game changer, just like, site was never commissioned, or PM left before they finish commission, etc. useful things like that</w:t>
        </w:r>
      </w:ins>
    </w:p>
    <w:p w:rsidR="00000000" w:rsidDel="00000000" w:rsidP="00000000" w:rsidRDefault="00000000" w:rsidRPr="00000000" w14:paraId="00000023">
      <w:pPr>
        <w:numPr>
          <w:ilvl w:val="1"/>
          <w:numId w:val="13"/>
        </w:numPr>
        <w:spacing w:after="0" w:afterAutospacing="0" w:before="0" w:beforeAutospacing="0" w:lineRule="auto"/>
        <w:ind w:left="1440" w:hanging="360"/>
        <w:pPrChange w:author="Robert Lee (Rob)" w:id="0" w:date="2025-08-21T02:49:16Z">
          <w:pPr>
            <w:numPr>
              <w:ilvl w:val="0"/>
              <w:numId w:val="13"/>
            </w:numPr>
            <w:spacing w:after="240" w:before="240" w:lineRule="auto"/>
            <w:ind w:left="720" w:hanging="360"/>
          </w:pPr>
        </w:pPrChange>
      </w:pPr>
      <w:ins w:author="Robert Lee (Rob)" w:id="10" w:date="2025-08-21T02:49:16Z">
        <w:r w:rsidDel="00000000" w:rsidR="00000000" w:rsidRPr="00000000">
          <w:rPr>
            <w:i w:val="1"/>
            <w:rtl w:val="0"/>
          </w:rPr>
          <w:t xml:space="preserve">I believe we have to correct it, thats what i try to do on my backburner, to me, sites that can be taken over by any tech at any time is a </w:t>
        </w:r>
        <w:commentRangeStart w:id="5"/>
        <w:commentRangeEnd w:id="5"/>
        <w:r w:rsidDel="00000000" w:rsidR="00000000" w:rsidRPr="00000000">
          <w:commentReference w:id="5"/>
        </w:r>
        <w:r w:rsidDel="00000000" w:rsidR="00000000" w:rsidRPr="00000000">
          <w:rPr>
            <w:i w:val="1"/>
            <w:rtl w:val="0"/>
            <w:rPrChange w:author="Robert Lee (Rob)" w:id="11" w:date="2025-08-21T02:49:16Z">
              <w:rPr>
                <w:i w:val="1"/>
              </w:rPr>
            </w:rPrChange>
          </w:rPr>
          <w:t xml:space="preserve">liability</w:t>
        </w:r>
        <w:r w:rsidDel="00000000" w:rsidR="00000000" w:rsidRPr="00000000">
          <w:rPr>
            <w:i w:val="1"/>
            <w:rtl w:val="0"/>
          </w:rPr>
          <w:t xml:space="preserve"> ; in order for this to happen, the site needs to be very well documented, submittals are the bible, if that has the core info kept to date, its a game changer for anyone who goes to troubleshoot and etc</w:t>
        </w:r>
      </w:ins>
      <w:r w:rsidDel="00000000" w:rsidR="00000000" w:rsidRPr="00000000">
        <w:rPr>
          <w:rtl w:val="0"/>
        </w:rPr>
      </w:r>
    </w:p>
    <w:p w:rsidR="00000000" w:rsidDel="00000000" w:rsidP="00000000" w:rsidRDefault="00000000" w:rsidRPr="00000000" w14:paraId="00000024">
      <w:pPr>
        <w:numPr>
          <w:ilvl w:val="0"/>
          <w:numId w:val="13"/>
        </w:numPr>
        <w:spacing w:after="0" w:afterAutospacing="0" w:before="0" w:beforeAutospacing="0" w:lineRule="auto"/>
        <w:ind w:left="720" w:hanging="360"/>
        <w:rPr>
          <w:ins w:author="Robert Lee (Rob)" w:id="12" w:date="2025-08-21T02:51:44Z"/>
        </w:rPr>
      </w:pPr>
      <w:r w:rsidDel="00000000" w:rsidR="00000000" w:rsidRPr="00000000">
        <w:rPr>
          <w:i w:val="1"/>
          <w:rtl w:val="0"/>
        </w:rPr>
        <w:t xml:space="preserve">Should the original programmer be a required contact?</w:t>
      </w:r>
      <w:ins w:author="Robert Lee (Rob)" w:id="12" w:date="2025-08-21T02:51:44Z">
        <w:r w:rsidDel="00000000" w:rsidR="00000000" w:rsidRPr="00000000">
          <w:rPr>
            <w:rtl w:val="0"/>
          </w:rPr>
        </w:r>
      </w:ins>
    </w:p>
    <w:p w:rsidR="00000000" w:rsidDel="00000000" w:rsidP="00000000" w:rsidRDefault="00000000" w:rsidRPr="00000000" w14:paraId="00000025">
      <w:pPr>
        <w:numPr>
          <w:ilvl w:val="1"/>
          <w:numId w:val="13"/>
        </w:numPr>
        <w:spacing w:after="240" w:before="0" w:beforeAutospacing="0" w:lineRule="auto"/>
        <w:ind w:left="1440" w:hanging="360"/>
        <w:pPrChange w:author="Robert Lee (Rob)" w:id="0" w:date="2025-08-21T02:51:42Z">
          <w:pPr>
            <w:numPr>
              <w:ilvl w:val="0"/>
              <w:numId w:val="13"/>
            </w:numPr>
            <w:spacing w:after="240" w:before="240" w:lineRule="auto"/>
            <w:ind w:left="720" w:hanging="360"/>
          </w:pPr>
        </w:pPrChange>
      </w:pPr>
      <w:ins w:author="Robert Lee (Rob)" w:id="12" w:date="2025-08-21T02:51:44Z">
        <w:r w:rsidDel="00000000" w:rsidR="00000000" w:rsidRPr="00000000">
          <w:rPr>
            <w:i w:val="1"/>
            <w:rtl w:val="0"/>
          </w:rPr>
          <w:t xml:space="preserve">I don’t think its necessary, but for unique sites it can be very helpful, for instance there was a site Rich wanted me to go to, that even he does not dive into the software, and he suggested the same to me, we always defer to the original programmer for that site, cases like that, yes, template/small/typical, no</w:t>
        </w:r>
      </w:ins>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g6x89r6j4s00" w:id="5"/>
      <w:bookmarkEnd w:id="5"/>
      <w:r w:rsidDel="00000000" w:rsidR="00000000" w:rsidRPr="00000000">
        <w:rPr>
          <w:b w:val="1"/>
          <w:sz w:val="34"/>
          <w:szCs w:val="34"/>
          <w:rtl w:val="0"/>
        </w:rPr>
        <w:t xml:space="preserve">Section 3: 🚨 CRITICAL - On-Site Contact &amp; Access</w:t>
      </w:r>
    </w:p>
    <w:p w:rsidR="00000000" w:rsidDel="00000000" w:rsidP="00000000" w:rsidRDefault="00000000" w:rsidRPr="00000000" w14:paraId="00000027">
      <w:pPr>
        <w:spacing w:after="240" w:before="240" w:lineRule="auto"/>
        <w:rPr/>
      </w:pPr>
      <w:r w:rsidDel="00000000" w:rsidR="00000000" w:rsidRPr="00000000">
        <w:rPr>
          <w:rtl w:val="0"/>
        </w:rPr>
        <w:t xml:space="preserve">This is the information we MUST have before arriving to avoid delays and appear professional.</w:t>
      </w:r>
    </w:p>
    <w:p w:rsidR="00000000" w:rsidDel="00000000" w:rsidP="00000000" w:rsidRDefault="00000000" w:rsidRPr="00000000" w14:paraId="00000028">
      <w:pPr>
        <w:numPr>
          <w:ilvl w:val="0"/>
          <w:numId w:val="6"/>
        </w:numPr>
        <w:spacing w:after="0" w:afterAutospacing="0" w:before="240" w:lineRule="auto"/>
        <w:ind w:left="720" w:hanging="360"/>
      </w:pPr>
      <w:commentRangeStart w:id="6"/>
      <w:commentRangeStart w:id="7"/>
      <w:r w:rsidDel="00000000" w:rsidR="00000000" w:rsidRPr="00000000">
        <w:rPr>
          <w:b w:val="1"/>
          <w:rtl w:val="0"/>
        </w:rPr>
        <w:t xml:space="preserve">Primary Site Contact Name:</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Contact's Direct Phone Number:</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Contact's Email:</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Contact's Role / Title:</w:t>
      </w:r>
      <w:r w:rsidDel="00000000" w:rsidR="00000000" w:rsidRPr="00000000">
        <w:rPr>
          <w:rtl w:val="0"/>
        </w:rPr>
        <w:t xml:space="preserve"> (e.g., "Facilities Manager," "Lead Engineer")</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Access Procedures:</w:t>
      </w:r>
      <w:r w:rsidDel="00000000" w:rsidR="00000000" w:rsidRPr="00000000">
        <w:rPr>
          <w:rtl w:val="0"/>
        </w:rPr>
        <w:t xml:space="preserve"> (e.g., "Check in at front desk," "Keycard required," "Call contact for escort")</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D">
      <w:pPr>
        <w:numPr>
          <w:ilvl w:val="0"/>
          <w:numId w:val="6"/>
        </w:numPr>
        <w:spacing w:after="0" w:afterAutospacing="0" w:before="0" w:beforeAutospacing="0" w:lineRule="auto"/>
        <w:ind w:left="720" w:hanging="360"/>
      </w:pPr>
      <w:commentRangeStart w:id="8"/>
      <w:r w:rsidDel="00000000" w:rsidR="00000000" w:rsidRPr="00000000">
        <w:rPr>
          <w:b w:val="1"/>
          <w:rtl w:val="0"/>
        </w:rPr>
        <w:t xml:space="preserve">Known Site Hazards &amp; PPE Requirements:</w:t>
      </w:r>
      <w:r w:rsidDel="00000000" w:rsidR="00000000" w:rsidRPr="00000000">
        <w:rPr>
          <w:rtl w:val="0"/>
        </w:rPr>
        <w:t xml:space="preserve"> (e.g., "Arc flash gear needed for main panel," "Asbestos awareness," "Fall protection required on roof")</w:t>
      </w:r>
    </w:p>
    <w:p w:rsidR="00000000" w:rsidDel="00000000" w:rsidP="00000000" w:rsidRDefault="00000000" w:rsidRPr="00000000" w14:paraId="0000002E">
      <w:pPr>
        <w:numPr>
          <w:ilvl w:val="0"/>
          <w:numId w:val="6"/>
        </w:numPr>
        <w:spacing w:after="240" w:before="0" w:beforeAutospacing="0" w:lineRule="auto"/>
        <w:ind w:left="720" w:hanging="360"/>
      </w:pPr>
      <w:r w:rsidDel="00000000" w:rsidR="00000000" w:rsidRPr="00000000">
        <w:rPr>
          <w:b w:val="1"/>
          <w:rtl w:val="0"/>
        </w:rPr>
        <w:t xml:space="preserve">Parking &amp; Staging Logistics:</w:t>
      </w:r>
      <w:r w:rsidDel="00000000" w:rsidR="00000000" w:rsidRPr="00000000">
        <w:rPr>
          <w:rtl w:val="0"/>
        </w:rPr>
        <w:t xml:space="preserve"> (e.g., "Park in designated contractor spots," "Use loading dock B")</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r6rvgiod7sfg" w:id="6"/>
      <w:bookmarkEnd w:id="6"/>
      <w:r w:rsidDel="00000000" w:rsidR="00000000" w:rsidRPr="00000000">
        <w:rPr>
          <w:b w:val="1"/>
          <w:color w:val="000000"/>
          <w:sz w:val="22"/>
          <w:szCs w:val="22"/>
          <w:rtl w:val="0"/>
        </w:rPr>
        <w:t xml:space="preserve">Team Feedback &amp; Discussion (Section 3):</w:t>
      </w:r>
    </w:p>
    <w:p w:rsidR="00000000" w:rsidDel="00000000" w:rsidP="00000000" w:rsidRDefault="00000000" w:rsidRPr="00000000" w14:paraId="00000030">
      <w:pPr>
        <w:numPr>
          <w:ilvl w:val="0"/>
          <w:numId w:val="14"/>
        </w:numPr>
        <w:spacing w:after="0" w:afterAutospacing="0" w:before="240" w:lineRule="auto"/>
        <w:ind w:left="720" w:hanging="360"/>
        <w:rPr>
          <w:ins w:author="Robert Lee (Rob)" w:id="14" w:date="2025-08-21T02:56:16Z"/>
        </w:rPr>
      </w:pPr>
      <w:r w:rsidDel="00000000" w:rsidR="00000000" w:rsidRPr="00000000">
        <w:rPr>
          <w:i w:val="1"/>
          <w:rtl w:val="0"/>
        </w:rPr>
        <w:t xml:space="preserve">What is the most common access issue you run into? What data point could prevent it?</w:t>
      </w:r>
      <w:ins w:author="Robert Lee (Rob)" w:id="14" w:date="2025-08-21T02:56:16Z">
        <w:r w:rsidDel="00000000" w:rsidR="00000000" w:rsidRPr="00000000">
          <w:rPr>
            <w:rtl w:val="0"/>
          </w:rPr>
        </w:r>
      </w:ins>
    </w:p>
    <w:p w:rsidR="00000000" w:rsidDel="00000000" w:rsidP="00000000" w:rsidRDefault="00000000" w:rsidRPr="00000000" w14:paraId="00000031">
      <w:pPr>
        <w:numPr>
          <w:ilvl w:val="1"/>
          <w:numId w:val="14"/>
        </w:numPr>
        <w:spacing w:after="0" w:afterAutospacing="0" w:before="0" w:beforeAutospacing="0" w:lineRule="auto"/>
        <w:ind w:left="1440" w:hanging="360"/>
        <w:pPrChange w:author="Robert Lee (Rob)" w:id="0" w:date="2025-08-21T02:56:16Z">
          <w:pPr>
            <w:numPr>
              <w:ilvl w:val="0"/>
              <w:numId w:val="14"/>
            </w:numPr>
            <w:spacing w:after="240" w:before="240" w:lineRule="auto"/>
            <w:ind w:left="720" w:hanging="360"/>
          </w:pPr>
        </w:pPrChange>
      </w:pPr>
      <w:ins w:author="Robert Lee (Rob)" w:id="14" w:date="2025-08-21T02:56:16Z">
        <w:r w:rsidDel="00000000" w:rsidR="00000000" w:rsidRPr="00000000">
          <w:rPr>
            <w:i w:val="1"/>
            <w:rtl w:val="0"/>
          </w:rPr>
          <w:t xml:space="preserve">Timing, POC isn’t on site at time of job start, proper scheduling; lack of knowledge for locations of equipment, section 2</w:t>
        </w:r>
      </w:ins>
      <w:r w:rsidDel="00000000" w:rsidR="00000000" w:rsidRPr="00000000">
        <w:rPr>
          <w:rtl w:val="0"/>
        </w:rPr>
      </w:r>
    </w:p>
    <w:p w:rsidR="00000000" w:rsidDel="00000000" w:rsidP="00000000" w:rsidRDefault="00000000" w:rsidRPr="00000000" w14:paraId="00000032">
      <w:pPr>
        <w:numPr>
          <w:ilvl w:val="0"/>
          <w:numId w:val="14"/>
        </w:numPr>
        <w:spacing w:after="0" w:afterAutospacing="0" w:before="0" w:beforeAutospacing="0" w:lineRule="auto"/>
        <w:ind w:left="720" w:hanging="360"/>
        <w:rPr>
          <w:ins w:author="Robert Lee (Rob)" w:id="16" w:date="2025-08-21T02:58:39Z"/>
        </w:rPr>
      </w:pPr>
      <w:r w:rsidDel="00000000" w:rsidR="00000000" w:rsidRPr="00000000">
        <w:rPr>
          <w:i w:val="1"/>
          <w:rtl w:val="0"/>
        </w:rPr>
        <w:t xml:space="preserve">Should we have a secondary contact field?</w:t>
      </w:r>
      <w:ins w:author="Robert Lee (Rob)" w:id="16" w:date="2025-08-21T02:58:39Z">
        <w:r w:rsidDel="00000000" w:rsidR="00000000" w:rsidRPr="00000000">
          <w:rPr>
            <w:rtl w:val="0"/>
          </w:rPr>
        </w:r>
      </w:ins>
    </w:p>
    <w:p w:rsidR="00000000" w:rsidDel="00000000" w:rsidP="00000000" w:rsidRDefault="00000000" w:rsidRPr="00000000" w14:paraId="00000033">
      <w:pPr>
        <w:numPr>
          <w:ilvl w:val="1"/>
          <w:numId w:val="14"/>
        </w:numPr>
        <w:spacing w:after="240" w:before="0" w:beforeAutospacing="0" w:lineRule="auto"/>
        <w:ind w:left="1440" w:hanging="360"/>
        <w:pPrChange w:author="Robert Lee (Rob)" w:id="0" w:date="2025-08-21T02:58:39Z">
          <w:pPr>
            <w:numPr>
              <w:ilvl w:val="0"/>
              <w:numId w:val="14"/>
            </w:numPr>
            <w:spacing w:after="240" w:before="240" w:lineRule="auto"/>
            <w:ind w:left="720" w:hanging="360"/>
          </w:pPr>
        </w:pPrChange>
      </w:pPr>
      <w:ins w:author="Robert Lee (Rob)" w:id="16" w:date="2025-08-21T02:58:39Z">
        <w:r w:rsidDel="00000000" w:rsidR="00000000" w:rsidRPr="00000000">
          <w:rPr>
            <w:i w:val="1"/>
            <w:rtl w:val="0"/>
          </w:rPr>
          <w:t xml:space="preserve">We should know who scheduling coordinated with, and who scheduling expected us to meet</w:t>
        </w:r>
      </w:ins>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8h12wvhjc01j" w:id="7"/>
      <w:bookmarkEnd w:id="7"/>
      <w:r w:rsidDel="00000000" w:rsidR="00000000" w:rsidRPr="00000000">
        <w:rPr>
          <w:b w:val="1"/>
          <w:sz w:val="34"/>
          <w:szCs w:val="34"/>
          <w:rtl w:val="0"/>
        </w:rPr>
        <w:t xml:space="preserve">Section 4: BMS / BAS System Overview</w:t>
      </w:r>
    </w:p>
    <w:p w:rsidR="00000000" w:rsidDel="00000000" w:rsidP="00000000" w:rsidRDefault="00000000" w:rsidRPr="00000000" w14:paraId="00000035">
      <w:pPr>
        <w:spacing w:after="240" w:before="240" w:lineRule="auto"/>
        <w:rPr/>
      </w:pPr>
      <w:r w:rsidDel="00000000" w:rsidR="00000000" w:rsidRPr="00000000">
        <w:rPr>
          <w:rtl w:val="0"/>
        </w:rPr>
        <w:t xml:space="preserve">High-level technical information about the Building Management System.</w:t>
      </w:r>
    </w:p>
    <w:p w:rsidR="00000000" w:rsidDel="00000000" w:rsidP="00000000" w:rsidRDefault="00000000" w:rsidRPr="00000000" w14:paraId="00000036">
      <w:pPr>
        <w:numPr>
          <w:ilvl w:val="0"/>
          <w:numId w:val="2"/>
        </w:numPr>
        <w:spacing w:after="0" w:afterAutospacing="0" w:before="240" w:lineRule="auto"/>
        <w:ind w:left="720" w:hanging="360"/>
      </w:pPr>
      <w:r w:rsidDel="00000000" w:rsidR="00000000" w:rsidRPr="00000000">
        <w:rPr>
          <w:b w:val="1"/>
          <w:rtl w:val="0"/>
        </w:rPr>
        <w:t xml:space="preserve">Primary BMS Manufacturer/Platform:</w:t>
      </w:r>
      <w:r w:rsidDel="00000000" w:rsidR="00000000" w:rsidRPr="00000000">
        <w:rPr>
          <w:rtl w:val="0"/>
        </w:rPr>
        <w:t xml:space="preserve"> (e.g., Tridium, Johnson Controls, Honeywell)</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BMS Software Name &amp; Version:</w:t>
      </w:r>
      <w:r w:rsidDel="00000000" w:rsidR="00000000" w:rsidRPr="00000000">
        <w:rPr>
          <w:rtl w:val="0"/>
        </w:rPr>
        <w:t xml:space="preserve"> (e.g., "Niagara 4.11," "Facility Explorer 14.2")</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Supervisor Location (Physical):</w:t>
      </w:r>
      <w:r w:rsidDel="00000000" w:rsidR="00000000" w:rsidRPr="00000000">
        <w:rPr>
          <w:rtl w:val="0"/>
        </w:rPr>
        <w:t xml:space="preserve"> (e.g., "Main IT Closet, 2nd Floor," "Server Rack in FM Office")</w:t>
      </w:r>
    </w:p>
    <w:p w:rsidR="00000000" w:rsidDel="00000000" w:rsidP="00000000" w:rsidRDefault="00000000" w:rsidRPr="00000000" w14:paraId="00000039">
      <w:pPr>
        <w:numPr>
          <w:ilvl w:val="0"/>
          <w:numId w:val="2"/>
        </w:numPr>
        <w:spacing w:after="0" w:afterAutospacing="0" w:before="0" w:beforeAutospacing="0" w:lineRule="auto"/>
        <w:ind w:left="720" w:hanging="360"/>
      </w:pPr>
      <w:commentRangeStart w:id="9"/>
      <w:r w:rsidDel="00000000" w:rsidR="00000000" w:rsidRPr="00000000">
        <w:rPr>
          <w:b w:val="1"/>
          <w:rtl w:val="0"/>
        </w:rPr>
        <w:t xml:space="preserve">Supervisor IP Address / Hostname:</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Network Access Method:</w:t>
      </w:r>
      <w:r w:rsidDel="00000000" w:rsidR="00000000" w:rsidRPr="00000000">
        <w:rPr>
          <w:rtl w:val="0"/>
        </w:rPr>
        <w:t xml:space="preserve"> (e.g., "Customer LAN," "</w:t>
      </w:r>
      <w:ins w:author="Raymond Nocciolo" w:id="18" w:date="2025-08-19T01:23:51Z">
        <w:del w:author="Raymond Nocciolo" w:id="18" w:date="2025-08-19T01:23:51Z">
          <w:r w:rsidDel="00000000" w:rsidR="00000000" w:rsidRPr="00000000">
            <w:rPr>
              <w:rtl w:val="0"/>
            </w:rPr>
            <w:delText xml:space="preserve"> </w:delText>
          </w:r>
        </w:del>
      </w:ins>
      <w:del w:author="Raymond Nocciolo" w:id="18" w:date="2025-08-19T01:23:51Z">
        <w:r w:rsidDel="00000000" w:rsidR="00000000" w:rsidRPr="00000000">
          <w:rPr>
            <w:rtl w:val="0"/>
          </w:rPr>
          <w:delText xml:space="preserve">Dedicated Controls VLAN</w:delText>
        </w:r>
      </w:del>
      <w:r w:rsidDel="00000000" w:rsidR="00000000" w:rsidRPr="00000000">
        <w:rPr>
          <w:rtl w:val="0"/>
        </w:rPr>
        <w:t xml:space="preserve">," "Cellular Modem")</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b w:val="1"/>
          <w:rtl w:val="0"/>
        </w:rPr>
        <w:t xml:space="preserve">System Credentials (Location/Storage):</w:t>
      </w:r>
      <w:r w:rsidDel="00000000" w:rsidR="00000000" w:rsidRPr="00000000">
        <w:rPr>
          <w:rtl w:val="0"/>
        </w:rPr>
        <w:t xml:space="preserve"> (Note: Do not write passwords here. Note where they are stored, e.g., "In company password manager under Site Name.")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cjduhgn7gy9r" w:id="8"/>
      <w:bookmarkEnd w:id="8"/>
      <w:r w:rsidDel="00000000" w:rsidR="00000000" w:rsidRPr="00000000">
        <w:rPr>
          <w:b w:val="1"/>
          <w:color w:val="000000"/>
          <w:sz w:val="22"/>
          <w:szCs w:val="22"/>
          <w:rtl w:val="0"/>
        </w:rPr>
        <w:t xml:space="preserve">Team Feedback &amp; Discussion (Section 4):</w:t>
      </w:r>
    </w:p>
    <w:p w:rsidR="00000000" w:rsidDel="00000000" w:rsidP="00000000" w:rsidRDefault="00000000" w:rsidRPr="00000000" w14:paraId="0000003D">
      <w:pPr>
        <w:numPr>
          <w:ilvl w:val="0"/>
          <w:numId w:val="10"/>
        </w:numPr>
        <w:spacing w:after="0" w:afterAutospacing="0" w:before="240" w:lineRule="auto"/>
        <w:ind w:left="720" w:hanging="360"/>
      </w:pPr>
      <w:r w:rsidDel="00000000" w:rsidR="00000000" w:rsidRPr="00000000">
        <w:rPr>
          <w:i w:val="1"/>
          <w:rtl w:val="0"/>
        </w:rPr>
        <w:t xml:space="preserve">How can we better document the overall network architecture for sites without a project diagram?</w:t>
      </w:r>
    </w:p>
    <w:p w:rsidR="00000000" w:rsidDel="00000000" w:rsidP="00000000" w:rsidRDefault="00000000" w:rsidRPr="00000000" w14:paraId="0000003E">
      <w:pPr>
        <w:numPr>
          <w:ilvl w:val="0"/>
          <w:numId w:val="10"/>
        </w:numPr>
        <w:spacing w:after="240" w:before="0" w:beforeAutospacing="0" w:lineRule="auto"/>
        <w:ind w:left="720" w:hanging="360"/>
      </w:pPr>
      <w:r w:rsidDel="00000000" w:rsidR="00000000" w:rsidRPr="00000000">
        <w:rPr>
          <w:i w:val="1"/>
          <w:rtl w:val="0"/>
        </w:rPr>
        <w:t xml:space="preserve">What's the most critical piece of network information you need?</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kz7tveta965b" w:id="9"/>
      <w:bookmarkEnd w:id="9"/>
      <w:commentRangeStart w:id="10"/>
      <w:r w:rsidDel="00000000" w:rsidR="00000000" w:rsidRPr="00000000">
        <w:rPr>
          <w:b w:val="1"/>
          <w:sz w:val="34"/>
          <w:szCs w:val="34"/>
          <w:rtl w:val="0"/>
        </w:rPr>
        <w:t xml:space="preserve">Section 5: System &amp; Device Inventory (Bulk Data Capture)</w:t>
      </w:r>
    </w:p>
    <w:p w:rsidR="00000000" w:rsidDel="00000000" w:rsidP="00000000" w:rsidRDefault="00000000" w:rsidRPr="00000000" w14:paraId="00000040">
      <w:pPr>
        <w:spacing w:after="240" w:before="240" w:lineRule="auto"/>
        <w:rPr/>
      </w:pPr>
      <w:r w:rsidDel="00000000" w:rsidR="00000000" w:rsidRPr="00000000">
        <w:rPr>
          <w:rtl w:val="0"/>
        </w:rPr>
        <w:t xml:space="preserve">This section is for capturing a complete inventory of the BMS network, ideally from an automated source like a Workbench export or a custom scanning tool.</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b w:val="1"/>
          <w:rtl w:val="0"/>
        </w:rPr>
        <w:t xml:space="preserve">JACE / Supervisor Inventory:</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b w:val="1"/>
          <w:rtl w:val="0"/>
        </w:rPr>
        <w:t xml:space="preserve">Data Source:</w:t>
      </w:r>
      <w:r w:rsidDel="00000000" w:rsidR="00000000" w:rsidRPr="00000000">
        <w:rPr>
          <w:rtl w:val="0"/>
        </w:rPr>
        <w:t xml:space="preserve"> (e.g., "Manual Entry," "Supervisor CSV Export," "</w:t>
      </w:r>
      <w:commentRangeStart w:id="11"/>
      <w:r w:rsidDel="00000000" w:rsidR="00000000" w:rsidRPr="00000000">
        <w:rPr>
          <w:rtl w:val="0"/>
        </w:rPr>
        <w:t xml:space="preserve">API Scan Tool</w:t>
      </w:r>
      <w:commentRangeEnd w:id="11"/>
      <w:r w:rsidDel="00000000" w:rsidR="00000000" w:rsidRPr="00000000">
        <w:commentReference w:id="11"/>
      </w:r>
      <w:r w:rsidDel="00000000" w:rsidR="00000000" w:rsidRPr="00000000">
        <w:rPr>
          <w:rtl w:val="0"/>
        </w:rPr>
        <w:t xml:space="preserve">")</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b w:val="1"/>
          <w:rtl w:val="0"/>
        </w:rPr>
        <w:t xml:space="preserve">Data Fields to Capture:</w:t>
      </w:r>
      <w:r w:rsidDel="00000000" w:rsidR="00000000" w:rsidRPr="00000000">
        <w:rPr>
          <w:rtl w:val="0"/>
        </w:rPr>
        <w:t xml:space="preserve"> Host Name, Device ID, IP Address, MAC Address, Model, Version, License Expiration.</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rtl w:val="0"/>
        </w:rPr>
        <w:t xml:space="preserve">Field Controller Inventory:</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b w:val="1"/>
          <w:rtl w:val="0"/>
        </w:rPr>
        <w:t xml:space="preserve">Data Source:</w:t>
      </w:r>
      <w:r w:rsidDel="00000000" w:rsidR="00000000" w:rsidRPr="00000000">
        <w:rPr>
          <w:rtl w:val="0"/>
        </w:rPr>
        <w:t xml:space="preserve"> (e.g., "Workbench Device Export," "</w:t>
      </w:r>
      <w:del w:author="Raymond Nocciolo" w:id="19" w:date="2025-08-19T01:26:12Z">
        <w:commentRangeStart w:id="12"/>
        <w:r w:rsidDel="00000000" w:rsidR="00000000" w:rsidRPr="00000000">
          <w:rPr>
            <w:rtl w:val="0"/>
          </w:rPr>
          <w:delText xml:space="preserve">Network Scan Tool</w:delText>
        </w:r>
      </w:del>
      <w:commentRangeEnd w:id="12"/>
      <w:r w:rsidDel="00000000" w:rsidR="00000000" w:rsidRPr="00000000">
        <w:commentReference w:id="12"/>
      </w:r>
      <w:r w:rsidDel="00000000" w:rsidR="00000000" w:rsidRPr="00000000">
        <w:rPr>
          <w:rtl w:val="0"/>
        </w:rPr>
        <w:t xml:space="preserve">")</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b w:val="1"/>
          <w:rtl w:val="0"/>
        </w:rPr>
        <w:t xml:space="preserve">Data Fields to Capture:</w:t>
      </w:r>
      <w:r w:rsidDel="00000000" w:rsidR="00000000" w:rsidRPr="00000000">
        <w:rPr>
          <w:rtl w:val="0"/>
        </w:rPr>
        <w:t xml:space="preserve"> Device Name, Network Number, MAC Address/Instance #, Device Model, Firmware Version, Parent JACE.</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Automated Point Inventory:</w:t>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b w:val="1"/>
          <w:rtl w:val="0"/>
        </w:rPr>
        <w:t xml:space="preserve">Data Source:</w:t>
      </w:r>
      <w:r w:rsidDel="00000000" w:rsidR="00000000" w:rsidRPr="00000000">
        <w:rPr>
          <w:rtl w:val="0"/>
        </w:rPr>
        <w:t xml:space="preserve"> (e.g., "Custom Program Object Scan")</w:t>
      </w:r>
    </w:p>
    <w:p w:rsidR="00000000" w:rsidDel="00000000" w:rsidP="00000000" w:rsidRDefault="00000000" w:rsidRPr="00000000" w14:paraId="00000049">
      <w:pPr>
        <w:numPr>
          <w:ilvl w:val="1"/>
          <w:numId w:val="4"/>
        </w:numPr>
        <w:spacing w:after="240" w:before="0" w:beforeAutospacing="0" w:lineRule="auto"/>
        <w:ind w:left="1440" w:hanging="360"/>
      </w:pPr>
      <w:r w:rsidDel="00000000" w:rsidR="00000000" w:rsidRPr="00000000">
        <w:rPr>
          <w:b w:val="1"/>
          <w:rtl w:val="0"/>
        </w:rPr>
        <w:t xml:space="preserve">Summary to Capture:</w:t>
      </w:r>
      <w:r w:rsidDel="00000000" w:rsidR="00000000" w:rsidRPr="00000000">
        <w:rPr>
          <w:rtl w:val="0"/>
        </w:rPr>
        <w:t xml:space="preserve"> Total point count, count of points in alarm/override, list of non-standard point names.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hlcbllcq5akr" w:id="10"/>
      <w:bookmarkEnd w:id="10"/>
      <w:r w:rsidDel="00000000" w:rsidR="00000000" w:rsidRPr="00000000">
        <w:rPr>
          <w:b w:val="1"/>
          <w:color w:val="000000"/>
          <w:sz w:val="22"/>
          <w:szCs w:val="22"/>
          <w:rtl w:val="0"/>
        </w:rPr>
        <w:t xml:space="preserve">Team Feedback &amp; Discussion (Section 5):</w:t>
      </w:r>
    </w:p>
    <w:p w:rsidR="00000000" w:rsidDel="00000000" w:rsidP="00000000" w:rsidRDefault="00000000" w:rsidRPr="00000000" w14:paraId="0000004B">
      <w:pPr>
        <w:numPr>
          <w:ilvl w:val="0"/>
          <w:numId w:val="12"/>
        </w:numPr>
        <w:spacing w:after="0" w:afterAutospacing="0" w:before="240" w:lineRule="auto"/>
        <w:ind w:left="720" w:hanging="360"/>
      </w:pPr>
      <w:r w:rsidDel="00000000" w:rsidR="00000000" w:rsidRPr="00000000">
        <w:rPr>
          <w:i w:val="1"/>
          <w:rtl w:val="0"/>
        </w:rPr>
        <w:t xml:space="preserve">If we could reliably get a CSV export from every site, what columns would be most valuable?</w:t>
      </w:r>
    </w:p>
    <w:p w:rsidR="00000000" w:rsidDel="00000000" w:rsidP="00000000" w:rsidRDefault="00000000" w:rsidRPr="00000000" w14:paraId="0000004C">
      <w:pPr>
        <w:numPr>
          <w:ilvl w:val="0"/>
          <w:numId w:val="12"/>
        </w:numPr>
        <w:spacing w:after="0" w:afterAutospacing="0" w:before="0" w:beforeAutospacing="0" w:lineRule="auto"/>
        <w:ind w:left="720" w:hanging="360"/>
      </w:pPr>
      <w:r w:rsidDel="00000000" w:rsidR="00000000" w:rsidRPr="00000000">
        <w:rPr>
          <w:i w:val="1"/>
          <w:rtl w:val="0"/>
        </w:rPr>
        <w:t xml:space="preserve">How useful would an automated point inventory be for initial site assessment?</w:t>
      </w:r>
    </w:p>
    <w:p w:rsidR="00000000" w:rsidDel="00000000" w:rsidP="00000000" w:rsidRDefault="00000000" w:rsidRPr="00000000" w14:paraId="0000004D">
      <w:pPr>
        <w:numPr>
          <w:ilvl w:val="0"/>
          <w:numId w:val="12"/>
        </w:numPr>
        <w:spacing w:after="240" w:before="0" w:beforeAutospacing="0" w:lineRule="auto"/>
        <w:ind w:left="720" w:hanging="360"/>
      </w:pPr>
      <w:r w:rsidDel="00000000" w:rsidR="00000000" w:rsidRPr="00000000">
        <w:rPr>
          <w:i w:val="1"/>
          <w:rtl w:val="0"/>
        </w:rPr>
        <w:t xml:space="preserve">What is the best way to keep this inventory data up-to-date over time?</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uefzuhitzprp" w:id="11"/>
      <w:bookmarkEnd w:id="11"/>
      <w:commentRangeStart w:id="13"/>
      <w:r w:rsidDel="00000000" w:rsidR="00000000" w:rsidRPr="00000000">
        <w:rPr>
          <w:b w:val="1"/>
          <w:sz w:val="34"/>
          <w:szCs w:val="34"/>
          <w:rtl w:val="0"/>
        </w:rPr>
        <w:t xml:space="preserve">Section 6: On-Site Findings &amp; Customer Priorities</w:t>
      </w:r>
    </w:p>
    <w:p w:rsidR="00000000" w:rsidDel="00000000" w:rsidP="00000000" w:rsidRDefault="00000000" w:rsidRPr="00000000" w14:paraId="0000004F">
      <w:pPr>
        <w:spacing w:after="240" w:before="240" w:lineRule="auto"/>
        <w:rPr/>
      </w:pPr>
      <w:r w:rsidDel="00000000" w:rsidR="00000000" w:rsidRPr="00000000">
        <w:rPr>
          <w:rtl w:val="0"/>
        </w:rPr>
        <w:t xml:space="preserve">This section is for capturing the state of the system and the customer's perspective during the initial visit.</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b w:val="1"/>
          <w:rtl w:val="0"/>
        </w:rPr>
        <w:t xml:space="preserve">Current Customer Complaints / Stated Priorities:</w:t>
      </w:r>
      <w:r w:rsidDel="00000000" w:rsidR="00000000" w:rsidRPr="00000000">
        <w:rPr>
          <w:rtl w:val="0"/>
        </w:rPr>
        <w:t xml:space="preserve"> (e.g., "3rd floor is always too hot," "High energy bills," "System seems slow")</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b w:val="1"/>
          <w:rtl w:val="0"/>
        </w:rPr>
        <w:t xml:space="preserve">Technician's Initial Findings / System Status:</w:t>
      </w:r>
      <w:r w:rsidDel="00000000" w:rsidR="00000000" w:rsidRPr="00000000">
        <w:rPr>
          <w:rtl w:val="0"/>
        </w:rPr>
        <w:t xml:space="preserve"> (e.g., "Multiple critical alarms for AHU-1," "JACE CPU is high," "No communication to VAVs on 2nd floor")</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b w:val="1"/>
          <w:rtl w:val="0"/>
        </w:rPr>
        <w:t xml:space="preserve">Immediate Recommendations / Action Plan:</w:t>
      </w:r>
      <w:r w:rsidDel="00000000" w:rsidR="00000000" w:rsidRPr="00000000">
        <w:rPr>
          <w:rtl w:val="0"/>
        </w:rPr>
        <w:t xml:space="preserve"> (e.g., "Quote to replace failing actuator," "Propose programming changes for efficiency," "Schedule follow-up to troubleshoot VAVs")</w:t>
      </w:r>
    </w:p>
    <w:p w:rsidR="00000000" w:rsidDel="00000000" w:rsidP="00000000" w:rsidRDefault="00000000" w:rsidRPr="00000000" w14:paraId="00000053">
      <w:pPr>
        <w:numPr>
          <w:ilvl w:val="0"/>
          <w:numId w:val="5"/>
        </w:numPr>
        <w:spacing w:after="240" w:before="0" w:beforeAutospacing="0" w:lineRule="auto"/>
        <w:ind w:left="720" w:hanging="360"/>
      </w:pPr>
      <w:r w:rsidDel="00000000" w:rsidR="00000000" w:rsidRPr="00000000">
        <w:rPr>
          <w:b w:val="1"/>
          <w:rtl w:val="0"/>
        </w:rPr>
        <w:t xml:space="preserve">Potential Opportunities for Improvement/Upgrades:</w:t>
      </w:r>
      <w:r w:rsidDel="00000000" w:rsidR="00000000" w:rsidRPr="00000000">
        <w:rPr>
          <w:rtl w:val="0"/>
        </w:rPr>
        <w:t xml:space="preserve"> (e.g., "System is on an old version of Niagara," "No analytics," "Old controllers are obsolete")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u9xmm3nx1mzm" w:id="12"/>
      <w:bookmarkEnd w:id="12"/>
      <w:r w:rsidDel="00000000" w:rsidR="00000000" w:rsidRPr="00000000">
        <w:rPr>
          <w:b w:val="1"/>
          <w:color w:val="000000"/>
          <w:sz w:val="22"/>
          <w:szCs w:val="22"/>
          <w:rtl w:val="0"/>
        </w:rPr>
        <w:t xml:space="preserve">Team Feedback &amp; Discussion (Section 6):</w:t>
      </w:r>
    </w:p>
    <w:p w:rsidR="00000000" w:rsidDel="00000000" w:rsidP="00000000" w:rsidRDefault="00000000" w:rsidRPr="00000000" w14:paraId="00000055">
      <w:pPr>
        <w:numPr>
          <w:ilvl w:val="0"/>
          <w:numId w:val="1"/>
        </w:numPr>
        <w:spacing w:after="0" w:afterAutospacing="0" w:before="240" w:lineRule="auto"/>
        <w:ind w:left="720" w:hanging="360"/>
      </w:pPr>
      <w:r w:rsidDel="00000000" w:rsidR="00000000" w:rsidRPr="00000000">
        <w:rPr>
          <w:i w:val="1"/>
          <w:rtl w:val="0"/>
        </w:rPr>
        <w:t xml:space="preserve">How can we best capture customer priorities to ensure we are aligned?</w:t>
      </w:r>
    </w:p>
    <w:p w:rsidR="00000000" w:rsidDel="00000000" w:rsidP="00000000" w:rsidRDefault="00000000" w:rsidRPr="00000000" w14:paraId="00000056">
      <w:pPr>
        <w:numPr>
          <w:ilvl w:val="0"/>
          <w:numId w:val="1"/>
        </w:numPr>
        <w:spacing w:after="240" w:before="0" w:beforeAutospacing="0" w:lineRule="auto"/>
        <w:ind w:left="720" w:hanging="360"/>
      </w:pPr>
      <w:r w:rsidDel="00000000" w:rsidR="00000000" w:rsidRPr="00000000">
        <w:rPr>
          <w:i w:val="1"/>
          <w:rtl w:val="0"/>
        </w:rPr>
        <w:t xml:space="preserve">What data points would make handoffs between service technicians smoother?</w:t>
      </w:r>
    </w:p>
    <w:p w:rsidR="00000000" w:rsidDel="00000000" w:rsidP="00000000" w:rsidRDefault="00000000" w:rsidRPr="00000000" w14:paraId="00000057">
      <w:pPr>
        <w:rPr>
          <w:ins w:author="Robert Lee (Rob)" w:id="20" w:date="2025-08-21T03:03:59Z"/>
          <w:rPrChange w:author="Robert Lee (Rob)" w:id="21" w:date="2025-08-21T03:03:59Z">
            <w:rPr>
              <w:i w:val="1"/>
            </w:rPr>
          </w:rPrChange>
        </w:rPr>
      </w:pPr>
      <w:ins w:author="Robert Lee (Rob)" w:id="20" w:date="2025-08-21T03:03:59Z">
        <w:r w:rsidDel="00000000" w:rsidR="00000000" w:rsidRPr="00000000">
          <w:rPr>
            <w:rtl w:val="0"/>
          </w:rPr>
        </w:r>
      </w:ins>
    </w:p>
    <w:p w:rsidR="00000000" w:rsidDel="00000000" w:rsidP="00000000" w:rsidRDefault="00000000" w:rsidRPr="00000000" w14:paraId="00000058">
      <w:pPr>
        <w:rPr>
          <w:ins w:author="Robert Lee (Rob)" w:id="20" w:date="2025-08-21T03:03:59Z"/>
          <w:rPrChange w:author="Robert Lee (Rob)" w:id="21" w:date="2025-08-21T03:03:59Z">
            <w:rPr>
              <w:i w:val="1"/>
            </w:rPr>
          </w:rPrChange>
        </w:rPr>
      </w:pPr>
      <w:ins w:author="Robert Lee (Rob)" w:id="20" w:date="2025-08-21T03:03:59Z">
        <w:r w:rsidDel="00000000" w:rsidR="00000000" w:rsidRPr="00000000">
          <w:rPr>
            <w:rtl w:val="0"/>
          </w:rPr>
        </w:r>
      </w:ins>
    </w:p>
    <w:p w:rsidR="00000000" w:rsidDel="00000000" w:rsidP="00000000" w:rsidRDefault="00000000" w:rsidRPr="00000000" w14:paraId="00000059">
      <w:pPr>
        <w:rPr>
          <w:ins w:author="Robert Lee (Rob)" w:id="20" w:date="2025-08-21T03:03:59Z"/>
          <w:rPrChange w:author="Robert Lee (Rob)" w:id="21" w:date="2025-08-21T03:03:59Z">
            <w:rPr>
              <w:i w:val="1"/>
            </w:rPr>
          </w:rPrChange>
        </w:rPr>
      </w:pPr>
      <w:ins w:author="Robert Lee (Rob)" w:id="20" w:date="2025-08-21T03:03:59Z">
        <w:r w:rsidDel="00000000" w:rsidR="00000000" w:rsidRPr="00000000">
          <w:rPr>
            <w:rtl w:val="0"/>
          </w:rPr>
        </w:r>
      </w:ins>
    </w:p>
    <w:p w:rsidR="00000000" w:rsidDel="00000000" w:rsidP="00000000" w:rsidRDefault="00000000" w:rsidRPr="00000000" w14:paraId="0000005A">
      <w:pPr>
        <w:rPr>
          <w:ins w:author="Robert Lee (Rob)" w:id="20" w:date="2025-08-21T03:03:59Z"/>
          <w:rPrChange w:author="Robert Lee (Rob)" w:id="21" w:date="2025-08-21T03:03:59Z">
            <w:rPr>
              <w:i w:val="1"/>
            </w:rPr>
          </w:rPrChange>
        </w:rPr>
      </w:pPr>
      <w:ins w:author="Robert Lee (Rob)" w:id="20" w:date="2025-08-21T03:03:59Z">
        <w:r w:rsidDel="00000000" w:rsidR="00000000" w:rsidRPr="00000000">
          <w:rPr>
            <w:rtl w:val="0"/>
            <w:rPrChange w:author="Robert Lee (Rob)" w:id="21" w:date="2025-08-21T03:03:59Z">
              <w:rPr>
                <w:i w:val="1"/>
              </w:rPr>
            </w:rPrChange>
          </w:rPr>
          <w:t xml:space="preserve">** Final Thoughts:</w:t>
        </w:r>
      </w:ins>
    </w:p>
    <w:p w:rsidR="00000000" w:rsidDel="00000000" w:rsidP="00000000" w:rsidRDefault="00000000" w:rsidRPr="00000000" w14:paraId="0000005B">
      <w:pPr>
        <w:numPr>
          <w:ilvl w:val="0"/>
          <w:numId w:val="9"/>
        </w:numPr>
        <w:ind w:left="720" w:hanging="360"/>
        <w:rPr>
          <w:ins w:author="Robert Lee (Rob)" w:id="20" w:date="2025-08-21T03:03:59Z"/>
          <w:u w:val="none"/>
        </w:rPr>
      </w:pPr>
      <w:ins w:author="Robert Lee (Rob)" w:id="20" w:date="2025-08-21T03:03:59Z">
        <w:r w:rsidDel="00000000" w:rsidR="00000000" w:rsidRPr="00000000">
          <w:rPr>
            <w:rtl w:val="0"/>
            <w:rPrChange w:author="Robert Lee (Rob)" w:id="21" w:date="2025-08-21T03:03:59Z">
              <w:rPr>
                <w:i w:val="1"/>
              </w:rPr>
            </w:rPrChange>
          </w:rPr>
          <w:t xml:space="preserve">I would say 1,2,3 and part of 4 for now. I’m almost </w:t>
        </w:r>
        <w:r w:rsidDel="00000000" w:rsidR="00000000" w:rsidRPr="00000000">
          <w:rPr>
            <w:rtl w:val="0"/>
            <w:rPrChange w:author="Robert Lee (Rob)" w:id="21" w:date="2025-08-21T03:03:59Z">
              <w:rPr>
                <w:i w:val="1"/>
              </w:rPr>
            </w:rPrChange>
          </w:rPr>
          <w:t xml:space="preserve">hesitant</w:t>
        </w:r>
        <w:r w:rsidDel="00000000" w:rsidR="00000000" w:rsidRPr="00000000">
          <w:rPr>
            <w:rtl w:val="0"/>
            <w:rPrChange w:author="Robert Lee (Rob)" w:id="21" w:date="2025-08-21T03:03:59Z">
              <w:rPr>
                <w:i w:val="1"/>
              </w:rPr>
            </w:rPrChange>
          </w:rPr>
          <w:t xml:space="preserve"> to remove a few items from 2 and 3 just to keep it a bit less for everyone to chew; like make a version 0 from this list. Get some things implemented… then move to version 1 and so forth. </w:t>
        </w:r>
      </w:ins>
    </w:p>
    <w:p w:rsidR="00000000" w:rsidDel="00000000" w:rsidP="00000000" w:rsidRDefault="00000000" w:rsidRPr="00000000" w14:paraId="0000005C">
      <w:pPr>
        <w:numPr>
          <w:ilvl w:val="0"/>
          <w:numId w:val="9"/>
        </w:numPr>
        <w:ind w:left="720" w:hanging="360"/>
        <w:rPr>
          <w:u w:val="none"/>
          <w:rPrChange w:author="Robert Lee (Rob)" w:id="22" w:date="2025-08-21T03:04:10Z">
            <w:rPr/>
          </w:rPrChange>
        </w:rPr>
        <w:pPrChange w:author="Robert Lee (Rob)" w:id="0" w:date="2025-08-21T03:04:10Z">
          <w:pPr/>
        </w:pPrChange>
      </w:pPr>
      <w:ins w:author="Robert Lee (Rob)" w:id="20" w:date="2025-08-21T03:03:59Z">
        <w:r w:rsidDel="00000000" w:rsidR="00000000" w:rsidRPr="00000000">
          <w:rPr>
            <w:rtl w:val="0"/>
            <w:rPrChange w:author="Robert Lee (Rob)" w:id="21" w:date="2025-08-21T03:03:59Z">
              <w:rPr>
                <w:i w:val="1"/>
              </w:rPr>
            </w:rPrChange>
          </w:rPr>
          <w:t xml:space="preserve">There are some simple things that we don’t have </w:t>
        </w:r>
        <w:r w:rsidDel="00000000" w:rsidR="00000000" w:rsidRPr="00000000">
          <w:rPr>
            <w:rtl w:val="0"/>
            <w:rPrChange w:author="Robert Lee (Rob)" w:id="21" w:date="2025-08-21T03:03:59Z">
              <w:rPr>
                <w:i w:val="1"/>
              </w:rPr>
            </w:rPrChange>
          </w:rPr>
          <w:t xml:space="preserve">consistently</w:t>
        </w:r>
        <w:r w:rsidDel="00000000" w:rsidR="00000000" w:rsidRPr="00000000">
          <w:rPr>
            <w:rtl w:val="0"/>
            <w:rPrChange w:author="Robert Lee (Rob)" w:id="21" w:date="2025-08-21T03:03:59Z">
              <w:rPr>
                <w:i w:val="1"/>
              </w:rPr>
            </w:rPrChange>
          </w:rPr>
          <w:t xml:space="preserve"> at this moment, that i think needs to change first before tackling more</w:t>
        </w:r>
      </w:ins>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obert Lee (Rob)" w:id="6" w:date="2025-08-21T02:56:07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this is a must; the amount of times a phone number or a just go to site and we will find out that happens...</w:t>
      </w:r>
    </w:p>
  </w:comment>
  <w:comment w:id="0" w:date="2025-08-21T02:37:58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Lee (Rob) reacted with 🔥 at 2025-08-21 02:37 AM</w:t>
      </w:r>
    </w:p>
  </w:comment>
  <w:comment w:author="Robert Lee (Rob)" w:id="1" w:date="2025-08-21T02:40:06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and secondary techs; important to know who is the main on the site, for instance when I am a second i'd usually check in with the primary, if I know who it is https://docs.google.com/spreadsheets/d/1pDJdVfagHC31H9jTFTMr3X5tbkDms78fbriLeM6OqLU/edit?usp=sharing has the primary/secondary for active sites i think</w:t>
      </w:r>
    </w:p>
  </w:comment>
  <w:comment w:author="Robert Lee (Rob)" w:id="3" w:date="2025-08-21T02:43:27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i think this requires some more discussion and would have to see ultimately what steve, john, russel and them say. One thing though, currently sites are sections off by time, like 6 visit per year, 2 visit per year, 12 per year, 4 per year, some places 3 per week, 5 per week, etc.; i've also seen some variations of different contacts out there already, would be good to consider what we have in place, i think for now, Contract maybe better since its existing; its such a crucial thing, i hate finding out about the contract a year later... like today...</w:t>
      </w:r>
    </w:p>
  </w:comment>
  <w:comment w:id="13" w:date="2025-08-21T03:07:25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Lee (Rob) reacted with 🤤 at 2025-08-21 03:07 AM</w:t>
      </w:r>
    </w:p>
  </w:comment>
  <w:comment w:author="Raymond Nocciolo" w:id="12" w:date="2025-08-19T01:27:27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program object that outputs controllers and information for N2 and Bacnet networks and all the points and types underneath. Then I have asimple Python program that can expand this too.</w:t>
      </w:r>
    </w:p>
  </w:comment>
  <w:comment w:author="Robert Lee (Rob)" w:id="2" w:date="2025-08-21T02:44:51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but i wonder if version 0 it isn't as necessary?</w:t>
      </w:r>
    </w:p>
  </w:comment>
  <w:comment w:author="Raymond Nocciolo" w:id="11" w:date="2025-08-19T01:25:42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leverage a .dist parser to inventory offline backups, there is a program that does some of the work needs to be improved for more insights/systems types</w:t>
      </w:r>
    </w:p>
  </w:comment>
  <w:comment w:author="Robert Lee (Rob)" w:id="9" w:date="2025-08-21T03:03:12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this should be a bare minimum. I finally got platform passwords today for a site i've been to for over 4 visits, almost a year, turns out our account manager had it in an email...</w:t>
      </w:r>
    </w:p>
  </w:comment>
  <w:comment w:id="10" w:date="2025-08-21T03:07:45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Lee (Rob) reacted with 😆 at 2025-08-21 03:07 AM</w:t>
      </w:r>
    </w:p>
  </w:comment>
  <w:comment w:author="Robert Lee (Rob)" w:id="5" w:date="2025-08-21T17:57:05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that "can't" be taken over by any tech at any time is a liability**</w:t>
      </w:r>
    </w:p>
  </w:comment>
  <w:comment w:id="8" w:date="2025-08-21T02:53:51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Lee (Rob) reacted with 👍 at 2025-08-21 02:53 AM</w:t>
      </w:r>
    </w:p>
  </w:comment>
  <w:comment w:id="7" w:date="2025-08-21T02:53:3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Lee (Rob) reacted with 🔥 at 2025-08-21 02:53 AM</w:t>
      </w:r>
    </w:p>
  </w:comment>
  <w:comment w:id="4" w:date="2025-08-21T02:48:38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Lee (Rob) reacted with 🔥 at 2025-08-21 02:48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